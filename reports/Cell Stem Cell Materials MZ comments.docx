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24B8" w14:textId="77777777" w:rsidR="00D23687" w:rsidRDefault="00480CAA">
      <w:pPr>
        <w:rPr>
          <w:color w:val="666666"/>
          <w:sz w:val="21"/>
          <w:szCs w:val="21"/>
          <w:highlight w:val="white"/>
        </w:rPr>
      </w:pPr>
      <w:r>
        <w:rPr>
          <w:color w:val="666666"/>
          <w:sz w:val="21"/>
          <w:szCs w:val="21"/>
          <w:highlight w:val="white"/>
        </w:rPr>
        <w:t>Cell Stem Cell Guide:</w:t>
      </w:r>
    </w:p>
    <w:p w14:paraId="4E78967D" w14:textId="77777777" w:rsidR="00D23687" w:rsidRDefault="00480CAA">
      <w:pPr>
        <w:rPr>
          <w:color w:val="666666"/>
          <w:sz w:val="21"/>
          <w:szCs w:val="21"/>
          <w:highlight w:val="white"/>
        </w:rPr>
      </w:pPr>
      <w:r>
        <w:rPr>
          <w:color w:val="666666"/>
          <w:sz w:val="21"/>
          <w:szCs w:val="21"/>
          <w:highlight w:val="white"/>
        </w:rPr>
        <w:t>The Summary is a single paragraph no longer than 150 words. An effective Summary includes the following elements: (1) a brief background of the question that avoids statements about how a process is not well understood; (2) a description of the results and</w:t>
      </w:r>
      <w:r>
        <w:rPr>
          <w:color w:val="666666"/>
          <w:sz w:val="21"/>
          <w:szCs w:val="21"/>
          <w:highlight w:val="white"/>
        </w:rPr>
        <w:t xml:space="preserve"> approaches/model systems framed in the context of their conceptual interest; and (3) an indication of the broader significance of the work. We discourage novelty claims (e.g., use of the word “novel”) because they are overused, tend not to add meaning, an</w:t>
      </w:r>
      <w:r>
        <w:rPr>
          <w:color w:val="666666"/>
          <w:sz w:val="21"/>
          <w:szCs w:val="21"/>
          <w:highlight w:val="white"/>
        </w:rPr>
        <w:t xml:space="preserve">d are difficult to verify. Please do not include references in the Summary. </w:t>
      </w:r>
    </w:p>
    <w:p w14:paraId="0332059E" w14:textId="77777777" w:rsidR="00D23687" w:rsidRDefault="00D23687">
      <w:pPr>
        <w:rPr>
          <w:color w:val="333333"/>
          <w:sz w:val="21"/>
          <w:szCs w:val="21"/>
          <w:highlight w:val="white"/>
        </w:rPr>
      </w:pPr>
    </w:p>
    <w:p w14:paraId="310E2776" w14:textId="77777777" w:rsidR="00D23687" w:rsidRDefault="00D23687">
      <w:pPr>
        <w:rPr>
          <w:color w:val="333333"/>
          <w:sz w:val="21"/>
          <w:szCs w:val="21"/>
          <w:highlight w:val="white"/>
        </w:rPr>
      </w:pPr>
    </w:p>
    <w:p w14:paraId="070CA207" w14:textId="14070191" w:rsidR="00D23687" w:rsidRDefault="00480CAA">
      <w:pPr>
        <w:spacing w:line="360" w:lineRule="auto"/>
        <w:rPr>
          <w:color w:val="333333"/>
          <w:sz w:val="21"/>
          <w:szCs w:val="21"/>
          <w:highlight w:val="white"/>
        </w:rPr>
      </w:pPr>
      <w:r>
        <w:rPr>
          <w:b/>
          <w:sz w:val="28"/>
          <w:szCs w:val="28"/>
          <w:highlight w:val="white"/>
        </w:rPr>
        <w:t xml:space="preserve">Title: </w:t>
      </w:r>
      <w:ins w:id="0" w:author="Matthias Zilbauer" w:date="2020-06-17T11:32:00Z">
        <w:r w:rsidR="00CE4BFA">
          <w:rPr>
            <w:b/>
            <w:sz w:val="28"/>
            <w:szCs w:val="28"/>
            <w:highlight w:val="white"/>
          </w:rPr>
          <w:t xml:space="preserve">Culture associated global </w:t>
        </w:r>
      </w:ins>
      <w:r>
        <w:rPr>
          <w:b/>
          <w:sz w:val="28"/>
          <w:szCs w:val="28"/>
          <w:highlight w:val="white"/>
        </w:rPr>
        <w:t xml:space="preserve">DNA Methylation changes in Human Intestinal Epithelial Organoids </w:t>
      </w:r>
      <w:del w:id="1" w:author="Matthias Zilbauer" w:date="2020-06-17T11:32:00Z">
        <w:r w:rsidDel="00CE4BFA">
          <w:rPr>
            <w:b/>
            <w:sz w:val="28"/>
            <w:szCs w:val="28"/>
            <w:highlight w:val="white"/>
          </w:rPr>
          <w:delText>with Increasing Passage</w:delText>
        </w:r>
      </w:del>
    </w:p>
    <w:p w14:paraId="0AB0ADF4" w14:textId="77777777" w:rsidR="00D23687" w:rsidRDefault="00D23687">
      <w:pPr>
        <w:rPr>
          <w:color w:val="333333"/>
          <w:sz w:val="21"/>
          <w:szCs w:val="21"/>
          <w:highlight w:val="white"/>
        </w:rPr>
      </w:pPr>
    </w:p>
    <w:p w14:paraId="370E2117" w14:textId="5AC9D7FD" w:rsidR="00D23687" w:rsidRDefault="00480CAA" w:rsidP="00CE4BFA">
      <w:pPr>
        <w:spacing w:line="360" w:lineRule="auto"/>
        <w:rPr>
          <w:highlight w:val="white"/>
        </w:rPr>
      </w:pPr>
      <w:r>
        <w:rPr>
          <w:highlight w:val="white"/>
        </w:rPr>
        <w:t xml:space="preserve">Organoids are a powerful tool to model major aspects of development, health and </w:t>
      </w:r>
      <w:r>
        <w:rPr>
          <w:highlight w:val="white"/>
        </w:rPr>
        <w:t>disease. A necessary aspect of organoid models is the expansion of cultures</w:t>
      </w:r>
      <w:r>
        <w:rPr>
          <w:i/>
          <w:highlight w:val="white"/>
        </w:rPr>
        <w:t xml:space="preserve"> in-vitro </w:t>
      </w:r>
      <w:r>
        <w:rPr>
          <w:highlight w:val="white"/>
        </w:rPr>
        <w:t xml:space="preserve">through several rounds of passaging. This is of </w:t>
      </w:r>
      <w:ins w:id="2" w:author="Matthias Zilbauer" w:date="2020-06-17T11:23:00Z">
        <w:r w:rsidR="00CE4BFA">
          <w:rPr>
            <w:highlight w:val="white"/>
          </w:rPr>
          <w:t xml:space="preserve">potential </w:t>
        </w:r>
      </w:ins>
      <w:r>
        <w:rPr>
          <w:highlight w:val="white"/>
        </w:rPr>
        <w:t xml:space="preserve">concern as high passaging of cell cultures has been shown to </w:t>
      </w:r>
      <w:del w:id="3" w:author="Matthias Zilbauer" w:date="2020-06-17T11:23:00Z">
        <w:r w:rsidDel="00CE4BFA">
          <w:rPr>
            <w:highlight w:val="white"/>
          </w:rPr>
          <w:delText xml:space="preserve">have </w:delText>
        </w:r>
      </w:del>
      <w:r>
        <w:rPr>
          <w:highlight w:val="white"/>
        </w:rPr>
        <w:t>effect</w:t>
      </w:r>
      <w:del w:id="4" w:author="Matthias Zilbauer" w:date="2020-06-17T11:23:00Z">
        <w:r w:rsidDel="00CE4BFA">
          <w:rPr>
            <w:highlight w:val="white"/>
          </w:rPr>
          <w:delText>s on</w:delText>
        </w:r>
      </w:del>
      <w:r>
        <w:rPr>
          <w:highlight w:val="white"/>
        </w:rPr>
        <w:t xml:space="preserve"> cell</w:t>
      </w:r>
      <w:ins w:id="5" w:author="Matthias Zilbauer" w:date="2020-06-17T11:23:00Z">
        <w:r w:rsidR="00CE4BFA">
          <w:rPr>
            <w:highlight w:val="white"/>
          </w:rPr>
          <w:t>ular</w:t>
        </w:r>
      </w:ins>
      <w:r>
        <w:rPr>
          <w:highlight w:val="white"/>
        </w:rPr>
        <w:t xml:space="preserve"> </w:t>
      </w:r>
      <w:del w:id="6" w:author="Matthias Zilbauer" w:date="2020-06-17T11:23:00Z">
        <w:r w:rsidDel="00CE4BFA">
          <w:rPr>
            <w:highlight w:val="white"/>
          </w:rPr>
          <w:delText xml:space="preserve">morphology and </w:delText>
        </w:r>
      </w:del>
      <w:r>
        <w:rPr>
          <w:highlight w:val="white"/>
        </w:rPr>
        <w:t>function. We have generate</w:t>
      </w:r>
      <w:r>
        <w:rPr>
          <w:highlight w:val="white"/>
        </w:rPr>
        <w:t xml:space="preserve">d </w:t>
      </w:r>
      <w:ins w:id="7" w:author="Matthias Zilbauer" w:date="2020-06-17T11:24:00Z">
        <w:r w:rsidR="00CE4BFA">
          <w:rPr>
            <w:highlight w:val="white"/>
          </w:rPr>
          <w:t>genome wide DNA methylation (</w:t>
        </w:r>
      </w:ins>
      <w:proofErr w:type="spellStart"/>
      <w:ins w:id="8" w:author="Matthias Zilbauer" w:date="2020-06-17T11:25:00Z">
        <w:r w:rsidR="00CE4BFA">
          <w:rPr>
            <w:highlight w:val="white"/>
          </w:rPr>
          <w:t>DNAm</w:t>
        </w:r>
        <w:proofErr w:type="spellEnd"/>
        <w:r w:rsidR="00CE4BFA">
          <w:rPr>
            <w:highlight w:val="white"/>
          </w:rPr>
          <w:t xml:space="preserve">) profiles from </w:t>
        </w:r>
      </w:ins>
      <w:r>
        <w:rPr>
          <w:highlight w:val="white"/>
        </w:rPr>
        <w:t>80 human intestinal organoids</w:t>
      </w:r>
      <w:ins w:id="9" w:author="Matthias Zilbauer" w:date="2020-06-17T11:25:00Z">
        <w:r w:rsidR="00CE4BFA">
          <w:rPr>
            <w:highlight w:val="white"/>
          </w:rPr>
          <w:t xml:space="preserve"> derived from small and large bowel </w:t>
        </w:r>
      </w:ins>
      <w:ins w:id="10" w:author="Matthias Zilbauer" w:date="2020-06-17T11:26:00Z">
        <w:r w:rsidR="00CE4BFA">
          <w:rPr>
            <w:highlight w:val="white"/>
          </w:rPr>
          <w:t xml:space="preserve">mucosal </w:t>
        </w:r>
      </w:ins>
      <w:ins w:id="11" w:author="Matthias Zilbauer" w:date="2020-06-17T11:25:00Z">
        <w:r w:rsidR="00CE4BFA">
          <w:rPr>
            <w:highlight w:val="white"/>
          </w:rPr>
          <w:t xml:space="preserve">biopsies. </w:t>
        </w:r>
      </w:ins>
      <w:ins w:id="12" w:author="Matthias Zilbauer" w:date="2020-06-17T11:26:00Z">
        <w:r w:rsidR="00CE4BFA">
          <w:rPr>
            <w:highlight w:val="white"/>
          </w:rPr>
          <w:t xml:space="preserve">Our analyses revealed a major </w:t>
        </w:r>
      </w:ins>
      <w:del w:id="13" w:author="Matthias Zilbauer" w:date="2020-06-17T11:26:00Z">
        <w:r w:rsidDel="00CE4BFA">
          <w:rPr>
            <w:highlight w:val="white"/>
          </w:rPr>
          <w:delText xml:space="preserve"> from two sampling sites, terminal ileum and sigmoid colon and examined the </w:delText>
        </w:r>
      </w:del>
      <w:r>
        <w:rPr>
          <w:highlight w:val="white"/>
        </w:rPr>
        <w:t xml:space="preserve">effect of passage on </w:t>
      </w:r>
      <w:del w:id="14" w:author="Matthias Zilbauer" w:date="2020-06-17T11:26:00Z">
        <w:r w:rsidDel="00CE4BFA">
          <w:rPr>
            <w:highlight w:val="white"/>
          </w:rPr>
          <w:delText>DNA methylation (</w:delText>
        </w:r>
      </w:del>
      <w:proofErr w:type="spellStart"/>
      <w:r>
        <w:rPr>
          <w:highlight w:val="white"/>
        </w:rPr>
        <w:t>DNAm</w:t>
      </w:r>
      <w:proofErr w:type="spellEnd"/>
      <w:del w:id="15" w:author="Matthias Zilbauer" w:date="2020-06-17T11:26:00Z">
        <w:r w:rsidDel="00CE4BFA">
          <w:rPr>
            <w:highlight w:val="white"/>
          </w:rPr>
          <w:delText>).</w:delText>
        </w:r>
      </w:del>
      <w:r>
        <w:rPr>
          <w:highlight w:val="white"/>
        </w:rPr>
        <w:t xml:space="preserve"> </w:t>
      </w:r>
      <w:del w:id="16" w:author="Matthias Zilbauer" w:date="2020-06-17T11:26:00Z">
        <w:r w:rsidDel="00CE4BFA">
          <w:rPr>
            <w:highlight w:val="white"/>
          </w:rPr>
          <w:delText xml:space="preserve">We observed DNAm </w:delText>
        </w:r>
      </w:del>
      <w:del w:id="17" w:author="Matthias Zilbauer" w:date="2020-06-17T11:27:00Z">
        <w:r w:rsidDel="00CE4BFA">
          <w:rPr>
            <w:highlight w:val="white"/>
          </w:rPr>
          <w:delText>changes</w:delText>
        </w:r>
      </w:del>
      <w:ins w:id="18" w:author="Matthias Zilbauer" w:date="2020-06-17T11:27:00Z">
        <w:r w:rsidR="00CE4BFA">
          <w:rPr>
            <w:highlight w:val="white"/>
          </w:rPr>
          <w:t>leading to significant changes</w:t>
        </w:r>
      </w:ins>
      <w:r>
        <w:rPr>
          <w:highlight w:val="white"/>
        </w:rPr>
        <w:t xml:space="preserve"> at 61,337 </w:t>
      </w:r>
      <w:proofErr w:type="spellStart"/>
      <w:r>
        <w:rPr>
          <w:highlight w:val="white"/>
        </w:rPr>
        <w:t>CpGs</w:t>
      </w:r>
      <w:proofErr w:type="spellEnd"/>
      <w:del w:id="19" w:author="Matthias Zilbauer" w:date="2020-06-17T11:27:00Z">
        <w:r w:rsidDel="00CE4BFA">
          <w:rPr>
            <w:highlight w:val="white"/>
          </w:rPr>
          <w:delText xml:space="preserve"> associated with passage</w:delText>
        </w:r>
      </w:del>
      <w:r>
        <w:rPr>
          <w:highlight w:val="white"/>
        </w:rPr>
        <w:t xml:space="preserve">. High passage organoids </w:t>
      </w:r>
      <w:ins w:id="20" w:author="Matthias Zilbauer" w:date="2020-06-17T11:27:00Z">
        <w:r w:rsidR="00CE4BFA">
          <w:rPr>
            <w:highlight w:val="white"/>
          </w:rPr>
          <w:t>were found to be</w:t>
        </w:r>
      </w:ins>
      <w:del w:id="21" w:author="Matthias Zilbauer" w:date="2020-06-17T11:27:00Z">
        <w:r w:rsidDel="00CE4BFA">
          <w:rPr>
            <w:highlight w:val="white"/>
          </w:rPr>
          <w:delText>are</w:delText>
        </w:r>
      </w:del>
      <w:r>
        <w:rPr>
          <w:highlight w:val="white"/>
        </w:rPr>
        <w:t xml:space="preserve"> globally hyp</w:t>
      </w:r>
      <w:r>
        <w:rPr>
          <w:highlight w:val="white"/>
        </w:rPr>
        <w:t xml:space="preserve">omethylated and locally hypermethylated, with greater variability in </w:t>
      </w:r>
      <w:proofErr w:type="spellStart"/>
      <w:r>
        <w:rPr>
          <w:highlight w:val="white"/>
        </w:rPr>
        <w:t>DNAm</w:t>
      </w:r>
      <w:proofErr w:type="spellEnd"/>
      <w:r>
        <w:rPr>
          <w:highlight w:val="white"/>
        </w:rPr>
        <w:t xml:space="preserve"> with increasing passage. </w:t>
      </w:r>
      <w:ins w:id="22" w:author="Matthias Zilbauer" w:date="2020-06-17T11:27:00Z">
        <w:r w:rsidR="00CE4BFA">
          <w:rPr>
            <w:highlight w:val="white"/>
          </w:rPr>
          <w:t>Importantly, w</w:t>
        </w:r>
      </w:ins>
      <w:del w:id="23" w:author="Matthias Zilbauer" w:date="2020-06-17T11:27:00Z">
        <w:r w:rsidDel="00CE4BFA">
          <w:rPr>
            <w:highlight w:val="white"/>
          </w:rPr>
          <w:delText>W</w:delText>
        </w:r>
      </w:del>
      <w:r>
        <w:rPr>
          <w:highlight w:val="white"/>
        </w:rPr>
        <w:t xml:space="preserve">e </w:t>
      </w:r>
      <w:proofErr w:type="gramStart"/>
      <w:r>
        <w:rPr>
          <w:highlight w:val="white"/>
        </w:rPr>
        <w:t>were</w:t>
      </w:r>
      <w:proofErr w:type="gramEnd"/>
      <w:r>
        <w:rPr>
          <w:highlight w:val="white"/>
        </w:rPr>
        <w:t xml:space="preserve"> able to validate the </w:t>
      </w:r>
      <w:ins w:id="24" w:author="Matthias Zilbauer" w:date="2020-06-17T11:27:00Z">
        <w:r w:rsidR="00CE4BFA">
          <w:rPr>
            <w:highlight w:val="white"/>
          </w:rPr>
          <w:t xml:space="preserve">observed </w:t>
        </w:r>
      </w:ins>
      <w:r>
        <w:rPr>
          <w:highlight w:val="white"/>
        </w:rPr>
        <w:t xml:space="preserve">passage effect in an additional 76 publicly available organoids, including </w:t>
      </w:r>
      <w:ins w:id="25" w:author="Matthias Zilbauer" w:date="2020-06-17T11:28:00Z">
        <w:r w:rsidR="00CE4BFA">
          <w:rPr>
            <w:highlight w:val="white"/>
          </w:rPr>
          <w:t xml:space="preserve">healthy gut organoids as well as cultures generated from several malignant tissues including </w:t>
        </w:r>
      </w:ins>
      <w:r>
        <w:rPr>
          <w:highlight w:val="white"/>
        </w:rPr>
        <w:t xml:space="preserve">pancreas, rectum, stomach, and lung organoids. </w:t>
      </w:r>
      <w:ins w:id="26" w:author="Matthias Zilbauer" w:date="2020-06-17T11:29:00Z">
        <w:r w:rsidR="00CE4BFA">
          <w:rPr>
            <w:highlight w:val="white"/>
          </w:rPr>
          <w:t xml:space="preserve">Together, our findings suggest a major impact of </w:t>
        </w:r>
      </w:ins>
      <w:ins w:id="27" w:author="Matthias Zilbauer" w:date="2020-06-17T11:30:00Z">
        <w:r w:rsidR="00CE4BFA">
          <w:rPr>
            <w:highlight w:val="white"/>
          </w:rPr>
          <w:t>prolonged</w:t>
        </w:r>
      </w:ins>
      <w:ins w:id="28" w:author="Matthias Zilbauer" w:date="2020-06-17T11:29:00Z">
        <w:r w:rsidR="00CE4BFA">
          <w:rPr>
            <w:highlight w:val="white"/>
          </w:rPr>
          <w:t xml:space="preserve"> </w:t>
        </w:r>
        <w:r w:rsidR="00CE4BFA" w:rsidRPr="00CE4BFA">
          <w:rPr>
            <w:i/>
            <w:highlight w:val="white"/>
            <w:rPrChange w:id="29" w:author="Matthias Zilbauer" w:date="2020-06-17T11:30:00Z">
              <w:rPr>
                <w:highlight w:val="white"/>
              </w:rPr>
            </w:rPrChange>
          </w:rPr>
          <w:t xml:space="preserve">in-vitro </w:t>
        </w:r>
        <w:r w:rsidR="00CE4BFA">
          <w:rPr>
            <w:highlight w:val="white"/>
          </w:rPr>
          <w:t xml:space="preserve">culturing </w:t>
        </w:r>
      </w:ins>
      <w:ins w:id="30" w:author="Matthias Zilbauer" w:date="2020-06-17T11:30:00Z">
        <w:r w:rsidR="00CE4BFA">
          <w:rPr>
            <w:highlight w:val="white"/>
          </w:rPr>
          <w:t>on global organoid DNA methylation profiles thereby highligh</w:t>
        </w:r>
      </w:ins>
      <w:ins w:id="31" w:author="Matthias Zilbauer" w:date="2020-06-17T11:31:00Z">
        <w:r w:rsidR="00CE4BFA">
          <w:rPr>
            <w:highlight w:val="white"/>
          </w:rPr>
          <w:t xml:space="preserve">ting the importance of considering passage as an important variable in organoid related experiments. </w:t>
        </w:r>
      </w:ins>
      <w:del w:id="32" w:author="Matthias Zilbauer" w:date="2020-06-17T11:29:00Z">
        <w:r w:rsidDel="00CE4BFA">
          <w:delText xml:space="preserve">These </w:delText>
        </w:r>
        <w:r w:rsidDel="00CE4BFA">
          <w:delText>results suggest limits on the utility of organoids and that they should be considered a decreasingly meaningful model with increasing passage.</w:delText>
        </w:r>
      </w:del>
    </w:p>
    <w:p w14:paraId="341832B8" w14:textId="77777777" w:rsidR="00D23687" w:rsidRDefault="00D23687">
      <w:pPr>
        <w:spacing w:line="360" w:lineRule="auto"/>
        <w:rPr>
          <w:highlight w:val="white"/>
        </w:rPr>
      </w:pPr>
    </w:p>
    <w:p w14:paraId="1F5E7BA3" w14:textId="77777777" w:rsidR="00D23687" w:rsidRDefault="00D23687">
      <w:pPr>
        <w:spacing w:line="360" w:lineRule="auto"/>
        <w:rPr>
          <w:highlight w:val="white"/>
        </w:rPr>
      </w:pPr>
    </w:p>
    <w:p w14:paraId="06B9D7F0" w14:textId="77777777" w:rsidR="00D23687" w:rsidRDefault="00D23687">
      <w:pPr>
        <w:spacing w:line="360" w:lineRule="auto"/>
        <w:rPr>
          <w:highlight w:val="white"/>
        </w:rPr>
      </w:pPr>
    </w:p>
    <w:p w14:paraId="229DBCC0" w14:textId="77777777" w:rsidR="00D23687" w:rsidRDefault="00D23687">
      <w:pPr>
        <w:spacing w:line="360" w:lineRule="auto"/>
        <w:rPr>
          <w:highlight w:val="white"/>
        </w:rPr>
      </w:pPr>
    </w:p>
    <w:p w14:paraId="185ECBD2" w14:textId="77777777" w:rsidR="00D23687" w:rsidRDefault="00480CAA">
      <w:pPr>
        <w:spacing w:line="360" w:lineRule="auto"/>
        <w:rPr>
          <w:highlight w:val="white"/>
        </w:rPr>
      </w:pPr>
      <w:r>
        <w:rPr>
          <w:noProof/>
          <w:highlight w:val="white"/>
        </w:rPr>
        <w:lastRenderedPageBreak/>
        <w:drawing>
          <wp:inline distT="114300" distB="114300" distL="114300" distR="114300" wp14:anchorId="2297B186" wp14:editId="30822378">
            <wp:extent cx="5943600" cy="4178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4178300"/>
                    </a:xfrm>
                    <a:prstGeom prst="rect">
                      <a:avLst/>
                    </a:prstGeom>
                    <a:ln/>
                  </pic:spPr>
                </pic:pic>
              </a:graphicData>
            </a:graphic>
          </wp:inline>
        </w:drawing>
      </w:r>
    </w:p>
    <w:p w14:paraId="07BE085E" w14:textId="77777777" w:rsidR="00D23687" w:rsidRDefault="00D23687">
      <w:pPr>
        <w:spacing w:line="360" w:lineRule="auto"/>
        <w:rPr>
          <w:highlight w:val="white"/>
        </w:rPr>
      </w:pPr>
    </w:p>
    <w:p w14:paraId="20539FCB" w14:textId="77777777" w:rsidR="00D23687" w:rsidRDefault="00480CAA" w:rsidP="00480CAA">
      <w:pPr>
        <w:spacing w:line="360" w:lineRule="auto"/>
        <w:jc w:val="both"/>
        <w:rPr>
          <w:highlight w:val="white"/>
        </w:rPr>
        <w:pPrChange w:id="33" w:author="Matthias Zilbauer" w:date="2020-06-17T11:33:00Z">
          <w:pPr>
            <w:spacing w:line="360" w:lineRule="auto"/>
          </w:pPr>
        </w:pPrChange>
      </w:pPr>
      <w:bookmarkStart w:id="34" w:name="_GoBack"/>
      <w:r>
        <w:rPr>
          <w:b/>
          <w:highlight w:val="white"/>
        </w:rPr>
        <w:t xml:space="preserve">Figure 1. </w:t>
      </w:r>
      <w:proofErr w:type="spellStart"/>
      <w:r>
        <w:rPr>
          <w:b/>
          <w:highlight w:val="white"/>
        </w:rPr>
        <w:t>DNAm</w:t>
      </w:r>
      <w:proofErr w:type="spellEnd"/>
      <w:r>
        <w:rPr>
          <w:b/>
          <w:highlight w:val="white"/>
        </w:rPr>
        <w:t xml:space="preserve"> beta value distributions are trimodal for high passage samples but bimodal for low passage </w:t>
      </w:r>
      <w:r>
        <w:rPr>
          <w:b/>
          <w:highlight w:val="white"/>
        </w:rPr>
        <w:t>samples, even within an individual.</w:t>
      </w:r>
      <w:r>
        <w:rPr>
          <w:highlight w:val="white"/>
        </w:rPr>
        <w:t xml:space="preserve"> </w:t>
      </w:r>
      <w:proofErr w:type="spellStart"/>
      <w:r>
        <w:rPr>
          <w:highlight w:val="white"/>
        </w:rPr>
        <w:t>DNAm</w:t>
      </w:r>
      <w:proofErr w:type="spellEnd"/>
      <w:r>
        <w:rPr>
          <w:highlight w:val="white"/>
        </w:rPr>
        <w:t xml:space="preserve"> beta value distributions for samples derived from the same patient but cultured to a different number of passages. Distributions displayed are for the 51,545 most variable </w:t>
      </w:r>
      <w:proofErr w:type="spellStart"/>
      <w:r>
        <w:rPr>
          <w:highlight w:val="white"/>
          <w:u w:val="single"/>
        </w:rPr>
        <w:t>CpGs</w:t>
      </w:r>
      <w:proofErr w:type="spellEnd"/>
      <w:r>
        <w:rPr>
          <w:highlight w:val="white"/>
        </w:rPr>
        <w:t>. Plots are labelled with the patient I</w:t>
      </w:r>
      <w:r>
        <w:rPr>
          <w:highlight w:val="white"/>
        </w:rPr>
        <w:t>D number, sampling site of origin (</w:t>
      </w:r>
      <w:proofErr w:type="spellStart"/>
      <w:proofErr w:type="gramStart"/>
      <w:r>
        <w:rPr>
          <w:highlight w:val="white"/>
        </w:rPr>
        <w:t>TI:terminal</w:t>
      </w:r>
      <w:proofErr w:type="spellEnd"/>
      <w:proofErr w:type="gramEnd"/>
      <w:r>
        <w:rPr>
          <w:highlight w:val="white"/>
        </w:rPr>
        <w:t xml:space="preserve"> ileum, </w:t>
      </w:r>
      <w:proofErr w:type="spellStart"/>
      <w:r>
        <w:rPr>
          <w:highlight w:val="white"/>
        </w:rPr>
        <w:t>SC:sigmoid</w:t>
      </w:r>
      <w:proofErr w:type="spellEnd"/>
      <w:r>
        <w:rPr>
          <w:highlight w:val="white"/>
        </w:rPr>
        <w:t xml:space="preserve"> colon) and the passage number of each organoid derived from that patient and sampling site. Curves are </w:t>
      </w:r>
      <w:proofErr w:type="spellStart"/>
      <w:r>
        <w:rPr>
          <w:highlight w:val="white"/>
        </w:rPr>
        <w:t>coloured</w:t>
      </w:r>
      <w:proofErr w:type="spellEnd"/>
      <w:r>
        <w:rPr>
          <w:highlight w:val="white"/>
        </w:rPr>
        <w:t xml:space="preserve"> by high or low passage relative to the other sample(s).</w:t>
      </w:r>
    </w:p>
    <w:bookmarkEnd w:id="34"/>
    <w:p w14:paraId="4325F794" w14:textId="77777777" w:rsidR="00D23687" w:rsidRDefault="00D23687">
      <w:pPr>
        <w:spacing w:line="360" w:lineRule="auto"/>
        <w:rPr>
          <w:highlight w:val="white"/>
        </w:rPr>
      </w:pPr>
    </w:p>
    <w:sectPr w:rsidR="00D236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Zilbauer">
    <w15:presenceInfo w15:providerId="None" w15:userId="Matthias Zil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87"/>
    <w:rsid w:val="002530D6"/>
    <w:rsid w:val="00480CAA"/>
    <w:rsid w:val="00CE4BFA"/>
    <w:rsid w:val="00D23687"/>
    <w:rsid w:val="00DC5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F6B265"/>
  <w15:docId w15:val="{FAE9639B-7FE8-6440-9640-25AE3CF3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E4BF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4B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Matthias Zilbauer</cp:lastModifiedBy>
  <cp:revision>4</cp:revision>
  <dcterms:created xsi:type="dcterms:W3CDTF">2020-06-17T10:22:00Z</dcterms:created>
  <dcterms:modified xsi:type="dcterms:W3CDTF">2020-06-17T10:33:00Z</dcterms:modified>
</cp:coreProperties>
</file>